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70A1B" w14:textId="61BCAE13" w:rsidR="00F7298E" w:rsidRDefault="007466F7" w:rsidP="005B6745">
      <w:pPr>
        <w:spacing w:after="0"/>
        <w:rPr>
          <w:rFonts w:ascii="Times New Roman" w:hAnsi="Times New Roman" w:cs="Times New Roman"/>
          <w:sz w:val="24"/>
          <w:szCs w:val="24"/>
        </w:rPr>
      </w:pPr>
      <w:r>
        <w:rPr>
          <w:rFonts w:ascii="Times New Roman" w:hAnsi="Times New Roman" w:cs="Times New Roman"/>
          <w:sz w:val="24"/>
          <w:szCs w:val="24"/>
        </w:rPr>
        <w:t xml:space="preserve">Title: </w:t>
      </w:r>
      <w:r w:rsidR="002969EC">
        <w:rPr>
          <w:rFonts w:ascii="Times New Roman" w:hAnsi="Times New Roman" w:cs="Times New Roman"/>
          <w:sz w:val="24"/>
          <w:szCs w:val="24"/>
        </w:rPr>
        <w:t>The role of convection in determining the ejection efficiency of common envelope interactions for massive stars</w:t>
      </w:r>
    </w:p>
    <w:p w14:paraId="4774FC16" w14:textId="77777777" w:rsidR="00F7298E" w:rsidRDefault="00F7298E" w:rsidP="005B6745">
      <w:pPr>
        <w:spacing w:after="0"/>
        <w:rPr>
          <w:rFonts w:ascii="Times New Roman" w:hAnsi="Times New Roman" w:cs="Times New Roman"/>
          <w:sz w:val="24"/>
          <w:szCs w:val="24"/>
        </w:rPr>
      </w:pPr>
    </w:p>
    <w:p w14:paraId="7F1CC711" w14:textId="4747CCF1" w:rsidR="00225859" w:rsidRPr="001B66D9" w:rsidRDefault="001C3C63" w:rsidP="005B6745">
      <w:pPr>
        <w:spacing w:after="0"/>
        <w:rPr>
          <w:rFonts w:ascii="Times New Roman" w:hAnsi="Times New Roman" w:cs="Times New Roman"/>
          <w:sz w:val="24"/>
          <w:szCs w:val="24"/>
        </w:rPr>
      </w:pPr>
      <w:r w:rsidRPr="001B66D9">
        <w:rPr>
          <w:rFonts w:ascii="Times New Roman" w:hAnsi="Times New Roman" w:cs="Times New Roman"/>
          <w:sz w:val="24"/>
          <w:szCs w:val="24"/>
        </w:rPr>
        <w:t>When a star in a binary system evolves off the main sequence</w:t>
      </w:r>
      <w:r w:rsidR="0037250A" w:rsidRPr="001B66D9">
        <w:rPr>
          <w:rFonts w:ascii="Times New Roman" w:hAnsi="Times New Roman" w:cs="Times New Roman"/>
          <w:sz w:val="24"/>
          <w:szCs w:val="24"/>
        </w:rPr>
        <w:t>, reaching the end of its life</w:t>
      </w:r>
      <w:r w:rsidRPr="001B66D9">
        <w:rPr>
          <w:rFonts w:ascii="Times New Roman" w:hAnsi="Times New Roman" w:cs="Times New Roman"/>
          <w:sz w:val="24"/>
          <w:szCs w:val="24"/>
        </w:rPr>
        <w:t xml:space="preserve">, </w:t>
      </w:r>
      <w:r w:rsidR="00100520" w:rsidRPr="001B66D9">
        <w:rPr>
          <w:rFonts w:ascii="Times New Roman" w:hAnsi="Times New Roman" w:cs="Times New Roman"/>
          <w:sz w:val="24"/>
          <w:szCs w:val="24"/>
        </w:rPr>
        <w:t xml:space="preserve">one star may engulf the other, </w:t>
      </w:r>
      <w:r w:rsidR="00C56324" w:rsidRPr="001B66D9">
        <w:rPr>
          <w:rFonts w:ascii="Times New Roman" w:hAnsi="Times New Roman" w:cs="Times New Roman"/>
          <w:sz w:val="24"/>
          <w:szCs w:val="24"/>
        </w:rPr>
        <w:t xml:space="preserve">resulting in a common envelope. </w:t>
      </w:r>
      <w:r w:rsidR="002F44F1" w:rsidRPr="001B66D9">
        <w:rPr>
          <w:rFonts w:ascii="Times New Roman" w:hAnsi="Times New Roman" w:cs="Times New Roman"/>
          <w:sz w:val="24"/>
          <w:szCs w:val="24"/>
        </w:rPr>
        <w:t xml:space="preserve">The </w:t>
      </w:r>
      <w:r w:rsidR="00932CA4" w:rsidRPr="001B66D9">
        <w:rPr>
          <w:rFonts w:ascii="Times New Roman" w:hAnsi="Times New Roman" w:cs="Times New Roman"/>
          <w:sz w:val="24"/>
          <w:szCs w:val="24"/>
        </w:rPr>
        <w:t xml:space="preserve">ejection efficiency </w:t>
      </w:r>
      <w:r w:rsidR="00B975CE" w:rsidRPr="001B66D9">
        <w:rPr>
          <w:rFonts w:ascii="Times New Roman" w:hAnsi="Times New Roman" w:cs="Times New Roman"/>
          <w:sz w:val="24"/>
          <w:szCs w:val="24"/>
        </w:rPr>
        <w:t xml:space="preserve">parameter </w:t>
      </w:r>
      <w:r w:rsidR="00932CA4" w:rsidRPr="001B66D9">
        <w:rPr>
          <w:rFonts w:ascii="Times New Roman" w:hAnsi="Times New Roman" w:cs="Times New Roman"/>
          <w:sz w:val="24"/>
          <w:szCs w:val="24"/>
        </w:rPr>
        <w:t>(</w:t>
      </w:r>
      <w:r w:rsidR="0025717C">
        <w:rPr>
          <w:rFonts w:ascii="Times New Roman" w:hAnsi="Times New Roman" w:cs="Times New Roman"/>
          <w:sz w:val="24"/>
          <w:szCs w:val="24"/>
        </w:rPr>
        <w:t>alpha</w:t>
      </w:r>
      <w:r w:rsidR="00932CA4" w:rsidRPr="001B66D9">
        <w:rPr>
          <w:rFonts w:ascii="Times New Roman" w:hAnsi="Times New Roman" w:cs="Times New Roman"/>
          <w:sz w:val="24"/>
          <w:szCs w:val="24"/>
        </w:rPr>
        <w:t>)</w:t>
      </w:r>
      <w:r w:rsidR="002F44F1" w:rsidRPr="001B66D9">
        <w:rPr>
          <w:rFonts w:ascii="Times New Roman" w:hAnsi="Times New Roman" w:cs="Times New Roman"/>
          <w:sz w:val="24"/>
          <w:szCs w:val="24"/>
        </w:rPr>
        <w:t xml:space="preserve">, defined as </w:t>
      </w:r>
      <w:ins w:id="0" w:author="Em Flynn" w:date="2019-07-15T12:40:00Z">
        <w:r w:rsidR="00444D9F">
          <w:rPr>
            <w:rFonts w:ascii="Times New Roman" w:hAnsi="Times New Roman" w:cs="Times New Roman"/>
            <w:sz w:val="24"/>
            <w:szCs w:val="24"/>
          </w:rPr>
          <w:t>the energy transfer from the shrinking orbit to the envelope</w:t>
        </w:r>
        <w:r w:rsidR="00444D9F" w:rsidRPr="001B66D9" w:rsidDel="00444D9F">
          <w:rPr>
            <w:rFonts w:ascii="Times New Roman" w:hAnsi="Times New Roman" w:cs="Times New Roman"/>
            <w:sz w:val="24"/>
            <w:szCs w:val="24"/>
          </w:rPr>
          <w:t xml:space="preserve"> </w:t>
        </w:r>
      </w:ins>
      <w:del w:id="1" w:author="Em Flynn" w:date="2019-07-15T12:40:00Z">
        <w:r w:rsidR="002F44F1" w:rsidRPr="001B66D9" w:rsidDel="00444D9F">
          <w:rPr>
            <w:rFonts w:ascii="Times New Roman" w:hAnsi="Times New Roman" w:cs="Times New Roman"/>
            <w:sz w:val="24"/>
            <w:szCs w:val="24"/>
          </w:rPr>
          <w:delText xml:space="preserve">the percentage of the orbital energy </w:delText>
        </w:r>
        <w:r w:rsidR="00B975CE" w:rsidRPr="001B66D9" w:rsidDel="00444D9F">
          <w:rPr>
            <w:rFonts w:ascii="Times New Roman" w:hAnsi="Times New Roman" w:cs="Times New Roman"/>
            <w:sz w:val="24"/>
            <w:szCs w:val="24"/>
          </w:rPr>
          <w:delText xml:space="preserve">available </w:delText>
        </w:r>
        <w:r w:rsidR="002F44F1" w:rsidRPr="001B66D9" w:rsidDel="00444D9F">
          <w:rPr>
            <w:rFonts w:ascii="Times New Roman" w:hAnsi="Times New Roman" w:cs="Times New Roman"/>
            <w:sz w:val="24"/>
            <w:szCs w:val="24"/>
          </w:rPr>
          <w:delText>to unbind the common envelope</w:delText>
        </w:r>
      </w:del>
      <w:r w:rsidR="002F44F1" w:rsidRPr="001B66D9">
        <w:rPr>
          <w:rFonts w:ascii="Times New Roman" w:hAnsi="Times New Roman" w:cs="Times New Roman"/>
          <w:sz w:val="24"/>
          <w:szCs w:val="24"/>
        </w:rPr>
        <w:t xml:space="preserve">, can be used to predict the outcome </w:t>
      </w:r>
      <w:r w:rsidR="00F200D0">
        <w:rPr>
          <w:rFonts w:ascii="Times New Roman" w:hAnsi="Times New Roman" w:cs="Times New Roman"/>
          <w:sz w:val="24"/>
          <w:szCs w:val="24"/>
        </w:rPr>
        <w:t>of</w:t>
      </w:r>
      <w:r w:rsidR="002F44F1" w:rsidRPr="001B66D9">
        <w:rPr>
          <w:rFonts w:ascii="Times New Roman" w:hAnsi="Times New Roman" w:cs="Times New Roman"/>
          <w:sz w:val="24"/>
          <w:szCs w:val="24"/>
        </w:rPr>
        <w:t xml:space="preserve"> </w:t>
      </w:r>
      <w:r w:rsidRPr="001B66D9">
        <w:rPr>
          <w:rFonts w:ascii="Times New Roman" w:hAnsi="Times New Roman" w:cs="Times New Roman"/>
          <w:sz w:val="24"/>
          <w:szCs w:val="24"/>
        </w:rPr>
        <w:t>the system</w:t>
      </w:r>
      <w:r w:rsidR="002F44F1" w:rsidRPr="001B66D9">
        <w:rPr>
          <w:rFonts w:ascii="Times New Roman" w:hAnsi="Times New Roman" w:cs="Times New Roman"/>
          <w:sz w:val="24"/>
          <w:szCs w:val="24"/>
        </w:rPr>
        <w:t xml:space="preserve">. </w:t>
      </w:r>
      <w:r w:rsidR="0037250A" w:rsidRPr="001B66D9">
        <w:rPr>
          <w:rFonts w:ascii="Times New Roman" w:hAnsi="Times New Roman" w:cs="Times New Roman"/>
          <w:sz w:val="24"/>
          <w:szCs w:val="24"/>
        </w:rPr>
        <w:t>Typically</w:t>
      </w:r>
      <w:r w:rsidR="00B975CE" w:rsidRPr="001B66D9">
        <w:rPr>
          <w:rFonts w:ascii="Times New Roman" w:hAnsi="Times New Roman" w:cs="Times New Roman"/>
          <w:sz w:val="24"/>
          <w:szCs w:val="24"/>
        </w:rPr>
        <w:t>,</w:t>
      </w:r>
      <w:r w:rsidR="0037250A" w:rsidRPr="001B66D9">
        <w:rPr>
          <w:rFonts w:ascii="Times New Roman" w:hAnsi="Times New Roman" w:cs="Times New Roman"/>
          <w:sz w:val="24"/>
          <w:szCs w:val="24"/>
        </w:rPr>
        <w:t xml:space="preserve"> </w:t>
      </w:r>
      <w:r w:rsidR="0025717C">
        <w:rPr>
          <w:rFonts w:ascii="Times New Roman" w:hAnsi="Times New Roman" w:cs="Times New Roman"/>
          <w:sz w:val="24"/>
          <w:szCs w:val="24"/>
        </w:rPr>
        <w:t>alpha</w:t>
      </w:r>
      <w:r w:rsidR="0037250A" w:rsidRPr="001B66D9">
        <w:rPr>
          <w:rFonts w:ascii="Times New Roman" w:hAnsi="Times New Roman" w:cs="Times New Roman"/>
          <w:sz w:val="24"/>
          <w:szCs w:val="24"/>
        </w:rPr>
        <w:t xml:space="preserve"> </w:t>
      </w:r>
      <w:r w:rsidR="00E026E4">
        <w:rPr>
          <w:rFonts w:ascii="Times New Roman" w:hAnsi="Times New Roman" w:cs="Times New Roman"/>
          <w:sz w:val="24"/>
          <w:szCs w:val="24"/>
        </w:rPr>
        <w:t>is a set</w:t>
      </w:r>
      <w:r w:rsidR="0037250A" w:rsidRPr="001B66D9">
        <w:rPr>
          <w:rFonts w:ascii="Times New Roman" w:hAnsi="Times New Roman" w:cs="Times New Roman"/>
          <w:sz w:val="24"/>
          <w:szCs w:val="24"/>
        </w:rPr>
        <w:t xml:space="preserve"> constant based on observation</w:t>
      </w:r>
      <w:r w:rsidR="00B975CE" w:rsidRPr="001B66D9">
        <w:rPr>
          <w:rFonts w:ascii="Times New Roman" w:hAnsi="Times New Roman" w:cs="Times New Roman"/>
          <w:sz w:val="24"/>
          <w:szCs w:val="24"/>
        </w:rPr>
        <w:t>s</w:t>
      </w:r>
      <w:r w:rsidR="0037250A" w:rsidRPr="001B66D9">
        <w:rPr>
          <w:rFonts w:ascii="Times New Roman" w:hAnsi="Times New Roman" w:cs="Times New Roman"/>
          <w:sz w:val="24"/>
          <w:szCs w:val="24"/>
        </w:rPr>
        <w:t xml:space="preserve"> of </w:t>
      </w:r>
      <w:r w:rsidR="00B975CE" w:rsidRPr="001B66D9">
        <w:rPr>
          <w:rFonts w:ascii="Times New Roman" w:hAnsi="Times New Roman" w:cs="Times New Roman"/>
          <w:sz w:val="24"/>
          <w:szCs w:val="24"/>
        </w:rPr>
        <w:t xml:space="preserve">common envelope </w:t>
      </w:r>
      <w:r w:rsidR="0037250A" w:rsidRPr="001B66D9">
        <w:rPr>
          <w:rFonts w:ascii="Times New Roman" w:hAnsi="Times New Roman" w:cs="Times New Roman"/>
          <w:sz w:val="24"/>
          <w:szCs w:val="24"/>
        </w:rPr>
        <w:t>system</w:t>
      </w:r>
      <w:r w:rsidR="00B975CE" w:rsidRPr="001B66D9">
        <w:rPr>
          <w:rFonts w:ascii="Times New Roman" w:hAnsi="Times New Roman" w:cs="Times New Roman"/>
          <w:sz w:val="24"/>
          <w:szCs w:val="24"/>
        </w:rPr>
        <w:t>s</w:t>
      </w:r>
      <w:r w:rsidR="0037250A" w:rsidRPr="001B66D9">
        <w:rPr>
          <w:rFonts w:ascii="Times New Roman" w:hAnsi="Times New Roman" w:cs="Times New Roman"/>
          <w:sz w:val="24"/>
          <w:szCs w:val="24"/>
        </w:rPr>
        <w:t xml:space="preserve">. </w:t>
      </w:r>
      <w:del w:id="2" w:author="Em Flynn" w:date="2019-07-15T12:52:00Z">
        <w:r w:rsidR="0037250A" w:rsidRPr="001B66D9" w:rsidDel="007E75E2">
          <w:rPr>
            <w:rFonts w:ascii="Times New Roman" w:hAnsi="Times New Roman" w:cs="Times New Roman"/>
            <w:sz w:val="24"/>
            <w:szCs w:val="24"/>
          </w:rPr>
          <w:delText xml:space="preserve">However, </w:delText>
        </w:r>
        <w:r w:rsidR="00D74451" w:rsidDel="007E75E2">
          <w:rPr>
            <w:rFonts w:ascii="Times New Roman" w:hAnsi="Times New Roman" w:cs="Times New Roman"/>
            <w:sz w:val="24"/>
            <w:szCs w:val="24"/>
          </w:rPr>
          <w:delText>c</w:delText>
        </w:r>
      </w:del>
      <w:ins w:id="3" w:author="Em Flynn" w:date="2019-07-15T12:52:00Z">
        <w:r w:rsidR="005B49D4">
          <w:rPr>
            <w:rFonts w:ascii="Times New Roman" w:hAnsi="Times New Roman" w:cs="Times New Roman"/>
            <w:sz w:val="24"/>
            <w:szCs w:val="24"/>
          </w:rPr>
          <w:t>C</w:t>
        </w:r>
      </w:ins>
      <w:r w:rsidR="00D74451">
        <w:rPr>
          <w:rFonts w:ascii="Times New Roman" w:hAnsi="Times New Roman" w:cs="Times New Roman"/>
          <w:sz w:val="24"/>
          <w:szCs w:val="24"/>
        </w:rPr>
        <w:t>orrectly estimating alpha</w:t>
      </w:r>
      <w:r w:rsidR="0037250A" w:rsidRPr="001B66D9">
        <w:rPr>
          <w:rFonts w:ascii="Times New Roman" w:hAnsi="Times New Roman" w:cs="Times New Roman"/>
          <w:sz w:val="24"/>
          <w:szCs w:val="24"/>
        </w:rPr>
        <w:t xml:space="preserve"> can be difficult, as it requires knowledge of the star’s interior. </w:t>
      </w:r>
      <w:r w:rsidR="002F44F1" w:rsidRPr="001B66D9">
        <w:rPr>
          <w:rFonts w:ascii="Times New Roman" w:hAnsi="Times New Roman" w:cs="Times New Roman"/>
          <w:sz w:val="24"/>
          <w:szCs w:val="24"/>
        </w:rPr>
        <w:t xml:space="preserve">Using </w:t>
      </w:r>
      <w:r w:rsidR="002C3CD8" w:rsidRPr="001B66D9">
        <w:rPr>
          <w:rFonts w:ascii="Times New Roman" w:hAnsi="Times New Roman" w:cs="Times New Roman"/>
          <w:sz w:val="24"/>
          <w:szCs w:val="24"/>
        </w:rPr>
        <w:t>numerical models</w:t>
      </w:r>
      <w:del w:id="4" w:author="Em Flynn" w:date="2019-07-15T12:40:00Z">
        <w:r w:rsidR="002C3CD8" w:rsidRPr="001B66D9" w:rsidDel="00444D9F">
          <w:rPr>
            <w:rFonts w:ascii="Times New Roman" w:hAnsi="Times New Roman" w:cs="Times New Roman"/>
            <w:sz w:val="24"/>
            <w:szCs w:val="24"/>
          </w:rPr>
          <w:delText xml:space="preserve"> </w:delText>
        </w:r>
        <w:r w:rsidR="00F820A5" w:rsidRPr="001B66D9" w:rsidDel="00444D9F">
          <w:rPr>
            <w:rFonts w:ascii="Times New Roman" w:hAnsi="Times New Roman" w:cs="Times New Roman"/>
            <w:sz w:val="24"/>
            <w:szCs w:val="24"/>
          </w:rPr>
          <w:delText xml:space="preserve">computed </w:delText>
        </w:r>
        <w:r w:rsidR="002C3CD8" w:rsidRPr="001B66D9" w:rsidDel="00444D9F">
          <w:rPr>
            <w:rFonts w:ascii="Times New Roman" w:hAnsi="Times New Roman" w:cs="Times New Roman"/>
            <w:sz w:val="24"/>
            <w:szCs w:val="24"/>
          </w:rPr>
          <w:delText>by Modules for Experimental Stellar Astrophysics (</w:delText>
        </w:r>
        <w:r w:rsidR="002F44F1" w:rsidRPr="001B66D9" w:rsidDel="00444D9F">
          <w:rPr>
            <w:rFonts w:ascii="Times New Roman" w:hAnsi="Times New Roman" w:cs="Times New Roman"/>
            <w:sz w:val="24"/>
            <w:szCs w:val="24"/>
          </w:rPr>
          <w:delText>MESA</w:delText>
        </w:r>
        <w:r w:rsidR="002C3CD8" w:rsidRPr="001B66D9" w:rsidDel="00444D9F">
          <w:rPr>
            <w:rFonts w:ascii="Times New Roman" w:hAnsi="Times New Roman" w:cs="Times New Roman"/>
            <w:sz w:val="24"/>
            <w:szCs w:val="24"/>
          </w:rPr>
          <w:delText>)</w:delText>
        </w:r>
      </w:del>
      <w:r w:rsidR="002F44F1" w:rsidRPr="001B66D9">
        <w:rPr>
          <w:rFonts w:ascii="Times New Roman" w:hAnsi="Times New Roman" w:cs="Times New Roman"/>
          <w:sz w:val="24"/>
          <w:szCs w:val="24"/>
        </w:rPr>
        <w:t xml:space="preserve">, we </w:t>
      </w:r>
      <w:r w:rsidRPr="001B66D9">
        <w:rPr>
          <w:rFonts w:ascii="Times New Roman" w:hAnsi="Times New Roman" w:cs="Times New Roman"/>
          <w:sz w:val="24"/>
          <w:szCs w:val="24"/>
        </w:rPr>
        <w:t>find</w:t>
      </w:r>
      <w:r w:rsidR="002F44F1" w:rsidRPr="001B66D9">
        <w:rPr>
          <w:rFonts w:ascii="Times New Roman" w:hAnsi="Times New Roman" w:cs="Times New Roman"/>
          <w:sz w:val="24"/>
          <w:szCs w:val="24"/>
        </w:rPr>
        <w:t xml:space="preserve"> profiles for</w:t>
      </w:r>
      <w:r w:rsidR="00D100C3" w:rsidRPr="001B66D9">
        <w:rPr>
          <w:rFonts w:ascii="Times New Roman" w:hAnsi="Times New Roman" w:cs="Times New Roman"/>
          <w:sz w:val="24"/>
          <w:szCs w:val="24"/>
        </w:rPr>
        <w:t xml:space="preserve"> the interior of</w:t>
      </w:r>
      <w:r w:rsidR="002F44F1" w:rsidRPr="001B66D9">
        <w:rPr>
          <w:rFonts w:ascii="Times New Roman" w:hAnsi="Times New Roman" w:cs="Times New Roman"/>
          <w:sz w:val="24"/>
          <w:szCs w:val="24"/>
        </w:rPr>
        <w:t xml:space="preserve"> massive stars at their maximum radius.</w:t>
      </w:r>
      <w:r w:rsidR="00380708" w:rsidRPr="001B66D9">
        <w:rPr>
          <w:rFonts w:ascii="Times New Roman" w:hAnsi="Times New Roman" w:cs="Times New Roman"/>
          <w:sz w:val="24"/>
          <w:szCs w:val="24"/>
        </w:rPr>
        <w:t xml:space="preserve"> We then use the profiles to </w:t>
      </w:r>
      <w:del w:id="5" w:author="Em Flynn" w:date="2019-07-15T12:54:00Z">
        <w:r w:rsidR="00380708" w:rsidRPr="001B66D9" w:rsidDel="00683E05">
          <w:rPr>
            <w:rFonts w:ascii="Times New Roman" w:hAnsi="Times New Roman" w:cs="Times New Roman"/>
            <w:sz w:val="24"/>
            <w:szCs w:val="24"/>
          </w:rPr>
          <w:delText xml:space="preserve">find </w:delText>
        </w:r>
      </w:del>
      <w:ins w:id="6" w:author="Em Flynn" w:date="2019-07-15T12:54:00Z">
        <w:r w:rsidR="00683E05">
          <w:rPr>
            <w:rFonts w:ascii="Times New Roman" w:hAnsi="Times New Roman" w:cs="Times New Roman"/>
            <w:sz w:val="24"/>
            <w:szCs w:val="24"/>
          </w:rPr>
          <w:t>determine</w:t>
        </w:r>
        <w:r w:rsidR="00683E05" w:rsidRPr="001B66D9">
          <w:rPr>
            <w:rFonts w:ascii="Times New Roman" w:hAnsi="Times New Roman" w:cs="Times New Roman"/>
            <w:sz w:val="24"/>
            <w:szCs w:val="24"/>
          </w:rPr>
          <w:t xml:space="preserve"> </w:t>
        </w:r>
      </w:ins>
      <w:del w:id="7" w:author="Em Flynn" w:date="2019-07-15T12:55:00Z">
        <w:r w:rsidR="00380708" w:rsidRPr="001B66D9" w:rsidDel="00683E05">
          <w:rPr>
            <w:rFonts w:ascii="Times New Roman" w:hAnsi="Times New Roman" w:cs="Times New Roman"/>
            <w:sz w:val="24"/>
            <w:szCs w:val="24"/>
          </w:rPr>
          <w:delText xml:space="preserve">the </w:delText>
        </w:r>
      </w:del>
      <w:r w:rsidR="00380708" w:rsidRPr="001B66D9">
        <w:rPr>
          <w:rFonts w:ascii="Times New Roman" w:hAnsi="Times New Roman" w:cs="Times New Roman"/>
          <w:sz w:val="24"/>
          <w:szCs w:val="24"/>
        </w:rPr>
        <w:t>convection zones of the star</w:t>
      </w:r>
      <w:del w:id="8" w:author="Em Flynn" w:date="2019-07-15T12:50:00Z">
        <w:r w:rsidR="00380708" w:rsidRPr="001B66D9" w:rsidDel="00C01513">
          <w:rPr>
            <w:rFonts w:ascii="Times New Roman" w:hAnsi="Times New Roman" w:cs="Times New Roman"/>
            <w:sz w:val="24"/>
            <w:szCs w:val="24"/>
          </w:rPr>
          <w:delText>,</w:delText>
        </w:r>
      </w:del>
      <w:r w:rsidR="00380708" w:rsidRPr="001B66D9">
        <w:rPr>
          <w:rFonts w:ascii="Times New Roman" w:hAnsi="Times New Roman" w:cs="Times New Roman"/>
          <w:sz w:val="24"/>
          <w:szCs w:val="24"/>
        </w:rPr>
        <w:t xml:space="preserve"> and </w:t>
      </w:r>
      <w:r w:rsidR="00683E05">
        <w:rPr>
          <w:rFonts w:ascii="Times New Roman" w:hAnsi="Times New Roman" w:cs="Times New Roman"/>
          <w:sz w:val="24"/>
          <w:szCs w:val="24"/>
        </w:rPr>
        <w:t>the</w:t>
      </w:r>
      <w:r w:rsidR="005279B6">
        <w:rPr>
          <w:rFonts w:ascii="Times New Roman" w:hAnsi="Times New Roman" w:cs="Times New Roman"/>
          <w:sz w:val="24"/>
          <w:szCs w:val="24"/>
        </w:rPr>
        <w:t xml:space="preserve"> </w:t>
      </w:r>
      <w:r w:rsidR="00380708" w:rsidRPr="001B66D9">
        <w:rPr>
          <w:rFonts w:ascii="Times New Roman" w:hAnsi="Times New Roman" w:cs="Times New Roman"/>
          <w:sz w:val="24"/>
          <w:szCs w:val="24"/>
        </w:rPr>
        <w:t>corresponding ejection efficiency</w:t>
      </w:r>
      <w:r w:rsidR="0025717C">
        <w:rPr>
          <w:rFonts w:ascii="Times New Roman" w:hAnsi="Times New Roman" w:cs="Times New Roman"/>
          <w:sz w:val="24"/>
          <w:szCs w:val="24"/>
        </w:rPr>
        <w:t>.</w:t>
      </w:r>
      <w:ins w:id="9" w:author="Em Flynn" w:date="2019-07-15T12:50:00Z">
        <w:r w:rsidR="00C01513">
          <w:rPr>
            <w:rFonts w:ascii="Times New Roman" w:hAnsi="Times New Roman" w:cs="Times New Roman"/>
            <w:sz w:val="24"/>
            <w:szCs w:val="24"/>
          </w:rPr>
          <w:t xml:space="preserve"> </w:t>
        </w:r>
        <w:commentRangeStart w:id="10"/>
        <w:r w:rsidR="00C01513">
          <w:rPr>
            <w:rFonts w:ascii="Times New Roman" w:hAnsi="Times New Roman" w:cs="Times New Roman"/>
            <w:sz w:val="24"/>
            <w:szCs w:val="24"/>
          </w:rPr>
          <w:t>Convection zones are areas within the star where the movement of molecules allows energy to be transported to the surface of the star and then radiated away</w:t>
        </w:r>
      </w:ins>
      <w:commentRangeEnd w:id="10"/>
      <w:r w:rsidR="007466F7">
        <w:rPr>
          <w:rStyle w:val="CommentReference"/>
        </w:rPr>
        <w:commentReference w:id="10"/>
      </w:r>
      <w:ins w:id="12" w:author="Em Flynn" w:date="2019-07-15T12:50:00Z">
        <w:r w:rsidR="00C01513">
          <w:rPr>
            <w:rFonts w:ascii="Times New Roman" w:hAnsi="Times New Roman" w:cs="Times New Roman"/>
            <w:sz w:val="24"/>
            <w:szCs w:val="24"/>
          </w:rPr>
          <w:t>.</w:t>
        </w:r>
      </w:ins>
      <w:ins w:id="13" w:author="Em Flynn" w:date="2019-07-15T12:49:00Z">
        <w:r w:rsidR="00DB7528">
          <w:rPr>
            <w:rFonts w:ascii="Times New Roman" w:hAnsi="Times New Roman" w:cs="Times New Roman"/>
            <w:sz w:val="24"/>
            <w:szCs w:val="24"/>
          </w:rPr>
          <w:t xml:space="preserve"> We expect that the convecti</w:t>
        </w:r>
      </w:ins>
      <w:ins w:id="14" w:author="Em Flynn" w:date="2019-07-15T12:51:00Z">
        <w:r w:rsidR="00CA0B62">
          <w:rPr>
            <w:rFonts w:ascii="Times New Roman" w:hAnsi="Times New Roman" w:cs="Times New Roman"/>
            <w:sz w:val="24"/>
            <w:szCs w:val="24"/>
          </w:rPr>
          <w:t xml:space="preserve">on carries </w:t>
        </w:r>
      </w:ins>
      <w:ins w:id="15" w:author="Em Flynn" w:date="2019-07-15T12:49:00Z">
        <w:r w:rsidR="00DB7528">
          <w:rPr>
            <w:rFonts w:ascii="Times New Roman" w:hAnsi="Times New Roman" w:cs="Times New Roman"/>
            <w:sz w:val="24"/>
            <w:szCs w:val="24"/>
          </w:rPr>
          <w:t>released energy away from the system, lowering the ejection efficiency.</w:t>
        </w:r>
      </w:ins>
      <w:r w:rsidR="0025717C">
        <w:rPr>
          <w:rFonts w:ascii="Times New Roman" w:hAnsi="Times New Roman" w:cs="Times New Roman"/>
          <w:sz w:val="24"/>
          <w:szCs w:val="24"/>
        </w:rPr>
        <w:t xml:space="preserve"> </w:t>
      </w:r>
      <w:commentRangeStart w:id="16"/>
      <w:r w:rsidR="00CB116E" w:rsidRPr="001B66D9">
        <w:rPr>
          <w:rFonts w:ascii="Times New Roman" w:hAnsi="Times New Roman" w:cs="Times New Roman"/>
          <w:sz w:val="24"/>
          <w:szCs w:val="24"/>
        </w:rPr>
        <w:t xml:space="preserve">These systems form the progenitors of gravitational-wave driven mergers of neutron star and black hole binaries. </w:t>
      </w:r>
      <w:commentRangeEnd w:id="16"/>
      <w:r w:rsidR="00444D9F">
        <w:rPr>
          <w:rStyle w:val="CommentReference"/>
        </w:rPr>
        <w:commentReference w:id="16"/>
      </w:r>
    </w:p>
    <w:p w14:paraId="44397899" w14:textId="7737D02F" w:rsidR="00B975CE" w:rsidRPr="001B66D9" w:rsidRDefault="00B975CE" w:rsidP="00B975CE">
      <w:pPr>
        <w:spacing w:after="0"/>
        <w:rPr>
          <w:rFonts w:ascii="Times New Roman" w:hAnsi="Times New Roman" w:cs="Times New Roman"/>
          <w:sz w:val="24"/>
          <w:szCs w:val="24"/>
        </w:rPr>
      </w:pPr>
    </w:p>
    <w:p w14:paraId="333AA35F" w14:textId="378EF006" w:rsidR="00B975CE" w:rsidRPr="001B66D9" w:rsidRDefault="00B975CE" w:rsidP="00B975CE">
      <w:pPr>
        <w:spacing w:after="0"/>
        <w:rPr>
          <w:rFonts w:ascii="Times New Roman" w:hAnsi="Times New Roman" w:cs="Times New Roman"/>
          <w:sz w:val="24"/>
          <w:szCs w:val="24"/>
        </w:rPr>
      </w:pPr>
      <w:r w:rsidRPr="001B66D9">
        <w:rPr>
          <w:rFonts w:ascii="Times New Roman" w:hAnsi="Times New Roman" w:cs="Times New Roman"/>
          <w:sz w:val="24"/>
          <w:szCs w:val="24"/>
        </w:rPr>
        <w:t>Emily’s notes:</w:t>
      </w:r>
    </w:p>
    <w:p w14:paraId="019AEB4D" w14:textId="6B664210" w:rsidR="00B975CE" w:rsidRPr="001B66D9" w:rsidRDefault="00B975CE" w:rsidP="00B975CE">
      <w:pPr>
        <w:pStyle w:val="ListParagraph"/>
        <w:numPr>
          <w:ilvl w:val="0"/>
          <w:numId w:val="2"/>
        </w:numPr>
        <w:spacing w:after="0"/>
        <w:rPr>
          <w:rFonts w:ascii="Times New Roman" w:hAnsi="Times New Roman" w:cs="Times New Roman"/>
          <w:sz w:val="24"/>
          <w:szCs w:val="24"/>
        </w:rPr>
      </w:pPr>
      <w:r w:rsidRPr="001B66D9">
        <w:rPr>
          <w:rFonts w:ascii="Times New Roman" w:hAnsi="Times New Roman" w:cs="Times New Roman"/>
          <w:sz w:val="24"/>
          <w:szCs w:val="24"/>
        </w:rPr>
        <w:t>Changes in red</w:t>
      </w:r>
    </w:p>
    <w:p w14:paraId="084790D3" w14:textId="2C6EA827" w:rsidR="00064212" w:rsidRPr="001B66D9" w:rsidRDefault="00B975CE" w:rsidP="00073732">
      <w:pPr>
        <w:pStyle w:val="ListParagraph"/>
        <w:numPr>
          <w:ilvl w:val="0"/>
          <w:numId w:val="2"/>
        </w:numPr>
        <w:spacing w:after="0"/>
        <w:rPr>
          <w:rFonts w:ascii="Times New Roman" w:hAnsi="Times New Roman" w:cs="Times New Roman"/>
          <w:sz w:val="24"/>
          <w:szCs w:val="24"/>
        </w:rPr>
      </w:pPr>
      <w:r w:rsidRPr="001B66D9">
        <w:rPr>
          <w:rFonts w:ascii="Times New Roman" w:hAnsi="Times New Roman" w:cs="Times New Roman"/>
          <w:sz w:val="24"/>
          <w:szCs w:val="24"/>
        </w:rPr>
        <w:t xml:space="preserve">When I do abstracts like this I usually use “alpha” rather than “a_eff” </w:t>
      </w:r>
    </w:p>
    <w:p w14:paraId="6F4AF853" w14:textId="63A27502" w:rsidR="00F820A5" w:rsidRPr="001B66D9" w:rsidRDefault="00F820A5" w:rsidP="00B975CE">
      <w:pPr>
        <w:pStyle w:val="ListParagraph"/>
        <w:numPr>
          <w:ilvl w:val="0"/>
          <w:numId w:val="2"/>
        </w:numPr>
        <w:spacing w:after="0"/>
        <w:rPr>
          <w:rFonts w:ascii="Times New Roman" w:hAnsi="Times New Roman" w:cs="Times New Roman"/>
          <w:sz w:val="24"/>
          <w:szCs w:val="24"/>
        </w:rPr>
      </w:pPr>
      <w:r w:rsidRPr="001B66D9">
        <w:rPr>
          <w:rFonts w:ascii="Times New Roman" w:hAnsi="Times New Roman" w:cs="Times New Roman"/>
          <w:sz w:val="24"/>
          <w:szCs w:val="24"/>
        </w:rPr>
        <w:t>* Don’t forget the parts about convection! We assume that convection carries released energy away from the system, thereby lowering the ejection efficiency.</w:t>
      </w:r>
    </w:p>
    <w:p w14:paraId="6A6FB8A6" w14:textId="51FECE0F" w:rsidR="00B63A22" w:rsidRPr="001B66D9" w:rsidRDefault="00B63A22" w:rsidP="00B975CE">
      <w:pPr>
        <w:pStyle w:val="ListParagraph"/>
        <w:numPr>
          <w:ilvl w:val="0"/>
          <w:numId w:val="2"/>
        </w:numPr>
        <w:spacing w:after="0"/>
        <w:rPr>
          <w:rFonts w:ascii="Times New Roman" w:hAnsi="Times New Roman" w:cs="Times New Roman"/>
          <w:sz w:val="24"/>
          <w:szCs w:val="24"/>
        </w:rPr>
      </w:pPr>
      <w:r w:rsidRPr="001B66D9">
        <w:rPr>
          <w:rFonts w:ascii="Times New Roman" w:hAnsi="Times New Roman" w:cs="Times New Roman"/>
          <w:sz w:val="24"/>
          <w:szCs w:val="24"/>
        </w:rPr>
        <w:t>You can use your convective zones plot to draw some conclusions – compare them to the regions on Wilson &amp; Nordhaus 19. We can talk about this Friday</w:t>
      </w:r>
    </w:p>
    <w:p w14:paraId="3733FF79" w14:textId="654887B4" w:rsidR="001B66D9" w:rsidRPr="001B66D9" w:rsidRDefault="001B66D9" w:rsidP="001B66D9">
      <w:pPr>
        <w:spacing w:after="0"/>
        <w:rPr>
          <w:rFonts w:ascii="Times New Roman" w:hAnsi="Times New Roman" w:cs="Times New Roman"/>
          <w:sz w:val="24"/>
          <w:szCs w:val="24"/>
        </w:rPr>
      </w:pPr>
    </w:p>
    <w:p w14:paraId="2A8AF5C2" w14:textId="500E3293" w:rsidR="001B66D9" w:rsidRPr="001B66D9" w:rsidRDefault="001B66D9" w:rsidP="001B66D9">
      <w:pPr>
        <w:spacing w:after="0"/>
        <w:rPr>
          <w:rFonts w:ascii="Times New Roman" w:hAnsi="Times New Roman" w:cs="Times New Roman"/>
          <w:sz w:val="24"/>
          <w:szCs w:val="24"/>
        </w:rPr>
      </w:pPr>
      <w:r w:rsidRPr="001B66D9">
        <w:rPr>
          <w:rFonts w:ascii="Times New Roman" w:hAnsi="Times New Roman" w:cs="Times New Roman"/>
          <w:sz w:val="24"/>
          <w:szCs w:val="24"/>
        </w:rPr>
        <w:t>Nordhaus</w:t>
      </w:r>
    </w:p>
    <w:p w14:paraId="4BB71E46" w14:textId="042EFC52" w:rsidR="001B66D9" w:rsidRPr="001B66D9" w:rsidRDefault="001B66D9" w:rsidP="001B66D9">
      <w:pPr>
        <w:spacing w:after="0"/>
        <w:rPr>
          <w:rFonts w:ascii="Times New Roman" w:hAnsi="Times New Roman" w:cs="Times New Roman"/>
          <w:sz w:val="24"/>
          <w:szCs w:val="24"/>
        </w:rPr>
      </w:pPr>
      <w:r w:rsidRPr="001B66D9">
        <w:rPr>
          <w:rFonts w:ascii="Times New Roman" w:hAnsi="Times New Roman" w:cs="Times New Roman"/>
          <w:sz w:val="24"/>
          <w:szCs w:val="24"/>
        </w:rPr>
        <w:t>When one star in a binary system reaches the end of its life, it swells in size and can engulf the other star in a common envelope.  During a common envelope phase, the orbital separation decreases substantially as the engulfed star encounters hydrodynamic drag.  The efficiency, a_eff, of energy transfer from the shrinking orbit to the envelope dictates the final separation of the system at the end of the common envelope.  Using numerical models of the interiors of massive stars, we calculate the ejection efficiency when the effects of convection in the common envelope are incorporated.  These systems form the progenitors of gravitational-wave driven mergers of neutron star and black hole binaries.  </w:t>
      </w:r>
    </w:p>
    <w:sectPr w:rsidR="001B66D9" w:rsidRPr="001B66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Em Flynn" w:date="2019-07-15T12:56:00Z" w:initials="EF">
    <w:p w14:paraId="1E6F0405" w14:textId="240A5262" w:rsidR="007466F7" w:rsidRDefault="007466F7">
      <w:pPr>
        <w:pStyle w:val="CommentText"/>
      </w:pPr>
      <w:r>
        <w:rPr>
          <w:rStyle w:val="CommentReference"/>
        </w:rPr>
        <w:annotationRef/>
      </w:r>
      <w:r>
        <w:t>Maybe should be moved before the previous sentence</w:t>
      </w:r>
      <w:bookmarkStart w:id="11" w:name="_GoBack"/>
      <w:bookmarkEnd w:id="11"/>
    </w:p>
  </w:comment>
  <w:comment w:id="16" w:author="Em Flynn" w:date="2019-07-15T12:41:00Z" w:initials="EF">
    <w:p w14:paraId="39E1F6A7" w14:textId="21656342" w:rsidR="00444D9F" w:rsidRDefault="00444D9F">
      <w:pPr>
        <w:pStyle w:val="CommentText"/>
      </w:pPr>
      <w:r>
        <w:rPr>
          <w:rStyle w:val="CommentReference"/>
        </w:rPr>
        <w:annotationRef/>
      </w:r>
      <w:r>
        <w:t>Could maybe be removed because I’m not going to talk about this at all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6F0405" w15:done="0"/>
  <w15:commentEx w15:paraId="39E1F6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6F0405" w16cid:durableId="20D6F68A"/>
  <w16cid:commentId w16cid:paraId="39E1F6A7" w16cid:durableId="20D6F2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85883"/>
    <w:multiLevelType w:val="hybridMultilevel"/>
    <w:tmpl w:val="0F32560A"/>
    <w:lvl w:ilvl="0" w:tplc="445E51EA">
      <w:start w:val="247"/>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10799"/>
    <w:multiLevelType w:val="hybridMultilevel"/>
    <w:tmpl w:val="691CB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 Flynn">
    <w15:presenceInfo w15:providerId="Windows Live" w15:userId="45b6330ce76ba1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96"/>
    <w:rsid w:val="000060E4"/>
    <w:rsid w:val="00007957"/>
    <w:rsid w:val="00064212"/>
    <w:rsid w:val="00073732"/>
    <w:rsid w:val="00081071"/>
    <w:rsid w:val="000D0FEC"/>
    <w:rsid w:val="00100520"/>
    <w:rsid w:val="001B66D9"/>
    <w:rsid w:val="001C3C63"/>
    <w:rsid w:val="00225859"/>
    <w:rsid w:val="002421DB"/>
    <w:rsid w:val="002551B9"/>
    <w:rsid w:val="0025717C"/>
    <w:rsid w:val="002969EC"/>
    <w:rsid w:val="002C3CD8"/>
    <w:rsid w:val="002F44F1"/>
    <w:rsid w:val="0037250A"/>
    <w:rsid w:val="00380708"/>
    <w:rsid w:val="003D70D3"/>
    <w:rsid w:val="00444D9F"/>
    <w:rsid w:val="005279B6"/>
    <w:rsid w:val="00552857"/>
    <w:rsid w:val="005647F9"/>
    <w:rsid w:val="005A7B5B"/>
    <w:rsid w:val="005B49D4"/>
    <w:rsid w:val="005B6745"/>
    <w:rsid w:val="005C30E2"/>
    <w:rsid w:val="005E7BAC"/>
    <w:rsid w:val="00655CC0"/>
    <w:rsid w:val="00683E05"/>
    <w:rsid w:val="006D555C"/>
    <w:rsid w:val="007148E5"/>
    <w:rsid w:val="00715D8D"/>
    <w:rsid w:val="00726DCE"/>
    <w:rsid w:val="007466F7"/>
    <w:rsid w:val="00767D35"/>
    <w:rsid w:val="007E0491"/>
    <w:rsid w:val="007E75E2"/>
    <w:rsid w:val="00833CAC"/>
    <w:rsid w:val="00874B67"/>
    <w:rsid w:val="00911DA1"/>
    <w:rsid w:val="00932CA4"/>
    <w:rsid w:val="00966C4E"/>
    <w:rsid w:val="009E5897"/>
    <w:rsid w:val="009E76B1"/>
    <w:rsid w:val="00B63A22"/>
    <w:rsid w:val="00B9036B"/>
    <w:rsid w:val="00B975CE"/>
    <w:rsid w:val="00BD284E"/>
    <w:rsid w:val="00C01513"/>
    <w:rsid w:val="00C56324"/>
    <w:rsid w:val="00CA0B62"/>
    <w:rsid w:val="00CB116E"/>
    <w:rsid w:val="00D100C3"/>
    <w:rsid w:val="00D364F9"/>
    <w:rsid w:val="00D36646"/>
    <w:rsid w:val="00D61C48"/>
    <w:rsid w:val="00D74451"/>
    <w:rsid w:val="00DB7528"/>
    <w:rsid w:val="00DC1C4D"/>
    <w:rsid w:val="00E026E4"/>
    <w:rsid w:val="00E67D96"/>
    <w:rsid w:val="00EE2F3C"/>
    <w:rsid w:val="00F200D0"/>
    <w:rsid w:val="00F7298E"/>
    <w:rsid w:val="00F82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34F46"/>
  <w15:chartTrackingRefBased/>
  <w15:docId w15:val="{1AFF0B19-01CF-4C55-BEAC-C4EF1BE3C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B67"/>
    <w:pPr>
      <w:ind w:left="720"/>
      <w:contextualSpacing/>
    </w:pPr>
  </w:style>
  <w:style w:type="character" w:styleId="PlaceholderText">
    <w:name w:val="Placeholder Text"/>
    <w:basedOn w:val="DefaultParagraphFont"/>
    <w:uiPriority w:val="99"/>
    <w:semiHidden/>
    <w:rsid w:val="00911DA1"/>
    <w:rPr>
      <w:color w:val="808080"/>
    </w:rPr>
  </w:style>
  <w:style w:type="paragraph" w:styleId="Revision">
    <w:name w:val="Revision"/>
    <w:hidden/>
    <w:uiPriority w:val="99"/>
    <w:semiHidden/>
    <w:rsid w:val="00444D9F"/>
    <w:pPr>
      <w:spacing w:after="0" w:line="240" w:lineRule="auto"/>
    </w:pPr>
  </w:style>
  <w:style w:type="paragraph" w:styleId="BalloonText">
    <w:name w:val="Balloon Text"/>
    <w:basedOn w:val="Normal"/>
    <w:link w:val="BalloonTextChar"/>
    <w:uiPriority w:val="99"/>
    <w:semiHidden/>
    <w:unhideWhenUsed/>
    <w:rsid w:val="00444D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4D9F"/>
    <w:rPr>
      <w:rFonts w:ascii="Segoe UI" w:hAnsi="Segoe UI" w:cs="Segoe UI"/>
      <w:sz w:val="18"/>
      <w:szCs w:val="18"/>
    </w:rPr>
  </w:style>
  <w:style w:type="character" w:styleId="CommentReference">
    <w:name w:val="annotation reference"/>
    <w:basedOn w:val="DefaultParagraphFont"/>
    <w:uiPriority w:val="99"/>
    <w:semiHidden/>
    <w:unhideWhenUsed/>
    <w:rsid w:val="00444D9F"/>
    <w:rPr>
      <w:sz w:val="16"/>
      <w:szCs w:val="16"/>
    </w:rPr>
  </w:style>
  <w:style w:type="paragraph" w:styleId="CommentText">
    <w:name w:val="annotation text"/>
    <w:basedOn w:val="Normal"/>
    <w:link w:val="CommentTextChar"/>
    <w:uiPriority w:val="99"/>
    <w:semiHidden/>
    <w:unhideWhenUsed/>
    <w:rsid w:val="00444D9F"/>
    <w:pPr>
      <w:spacing w:line="240" w:lineRule="auto"/>
    </w:pPr>
    <w:rPr>
      <w:sz w:val="20"/>
      <w:szCs w:val="20"/>
    </w:rPr>
  </w:style>
  <w:style w:type="character" w:customStyle="1" w:styleId="CommentTextChar">
    <w:name w:val="Comment Text Char"/>
    <w:basedOn w:val="DefaultParagraphFont"/>
    <w:link w:val="CommentText"/>
    <w:uiPriority w:val="99"/>
    <w:semiHidden/>
    <w:rsid w:val="00444D9F"/>
    <w:rPr>
      <w:sz w:val="20"/>
      <w:szCs w:val="20"/>
    </w:rPr>
  </w:style>
  <w:style w:type="paragraph" w:styleId="CommentSubject">
    <w:name w:val="annotation subject"/>
    <w:basedOn w:val="CommentText"/>
    <w:next w:val="CommentText"/>
    <w:link w:val="CommentSubjectChar"/>
    <w:uiPriority w:val="99"/>
    <w:semiHidden/>
    <w:unhideWhenUsed/>
    <w:rsid w:val="00444D9F"/>
    <w:rPr>
      <w:b/>
      <w:bCs/>
    </w:rPr>
  </w:style>
  <w:style w:type="character" w:customStyle="1" w:styleId="CommentSubjectChar">
    <w:name w:val="Comment Subject Char"/>
    <w:basedOn w:val="CommentTextChar"/>
    <w:link w:val="CommentSubject"/>
    <w:uiPriority w:val="99"/>
    <w:semiHidden/>
    <w:rsid w:val="00444D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6208</TotalTime>
  <Pages>1</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 Flynn</dc:creator>
  <cp:keywords/>
  <dc:description/>
  <cp:lastModifiedBy>Em Flynn</cp:lastModifiedBy>
  <cp:revision>57</cp:revision>
  <dcterms:created xsi:type="dcterms:W3CDTF">2019-07-09T15:11:00Z</dcterms:created>
  <dcterms:modified xsi:type="dcterms:W3CDTF">2019-07-15T16:56:00Z</dcterms:modified>
</cp:coreProperties>
</file>